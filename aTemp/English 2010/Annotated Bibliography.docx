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54CD3" w14:textId="6BC5D78B" w:rsidR="005E3618" w:rsidRDefault="005E3618" w:rsidP="00B174D2">
      <w:pPr>
        <w:spacing w:line="480" w:lineRule="auto"/>
        <w:rPr>
          <w:rFonts w:ascii="Times New Roman" w:hAnsi="Times New Roman" w:cs="Times New Roman"/>
          <w:sz w:val="24"/>
          <w:szCs w:val="24"/>
        </w:rPr>
      </w:pPr>
      <w:r>
        <w:rPr>
          <w:rFonts w:ascii="Times New Roman" w:hAnsi="Times New Roman" w:cs="Times New Roman"/>
          <w:sz w:val="24"/>
          <w:szCs w:val="24"/>
        </w:rPr>
        <w:t>Cody</w:t>
      </w:r>
      <w:del w:id="0" w:author="Cody Strange" w:date="2022-01-19T18:40:00Z">
        <w:r w:rsidDel="006068B6">
          <w:rPr>
            <w:rFonts w:ascii="Times New Roman" w:hAnsi="Times New Roman" w:cs="Times New Roman"/>
            <w:sz w:val="24"/>
            <w:szCs w:val="24"/>
          </w:rPr>
          <w:delText xml:space="preserve"> Strange</w:delText>
        </w:r>
      </w:del>
    </w:p>
    <w:p w14:paraId="196B92F8" w14:textId="30605551" w:rsidR="005E3618" w:rsidRDefault="005E3618" w:rsidP="005E3618">
      <w:pPr>
        <w:spacing w:line="480" w:lineRule="auto"/>
        <w:rPr>
          <w:rFonts w:ascii="Times New Roman" w:hAnsi="Times New Roman" w:cs="Times New Roman"/>
          <w:sz w:val="24"/>
          <w:szCs w:val="24"/>
        </w:rPr>
      </w:pPr>
      <w:r>
        <w:rPr>
          <w:rFonts w:ascii="Times New Roman" w:hAnsi="Times New Roman" w:cs="Times New Roman"/>
          <w:sz w:val="24"/>
          <w:szCs w:val="24"/>
        </w:rPr>
        <w:t>Zachary Largey</w:t>
      </w:r>
    </w:p>
    <w:p w14:paraId="7AB5E382" w14:textId="37C686CF" w:rsidR="005E3618" w:rsidRDefault="005E3618" w:rsidP="005E3618">
      <w:pPr>
        <w:spacing w:line="480" w:lineRule="auto"/>
        <w:rPr>
          <w:rFonts w:ascii="Times New Roman" w:hAnsi="Times New Roman" w:cs="Times New Roman"/>
          <w:sz w:val="24"/>
          <w:szCs w:val="24"/>
        </w:rPr>
      </w:pPr>
      <w:r>
        <w:rPr>
          <w:rFonts w:ascii="Times New Roman" w:hAnsi="Times New Roman" w:cs="Times New Roman"/>
          <w:sz w:val="24"/>
          <w:szCs w:val="24"/>
        </w:rPr>
        <w:t>ENGL-2010-001-016</w:t>
      </w:r>
    </w:p>
    <w:p w14:paraId="46EA2528" w14:textId="02996A95" w:rsidR="005E3618" w:rsidRDefault="005E3618" w:rsidP="005E3618">
      <w:pPr>
        <w:spacing w:line="480" w:lineRule="auto"/>
        <w:rPr>
          <w:rFonts w:ascii="Times New Roman" w:hAnsi="Times New Roman" w:cs="Times New Roman"/>
          <w:sz w:val="24"/>
          <w:szCs w:val="24"/>
        </w:rPr>
      </w:pPr>
      <w:r>
        <w:rPr>
          <w:rFonts w:ascii="Times New Roman" w:hAnsi="Times New Roman" w:cs="Times New Roman"/>
          <w:sz w:val="24"/>
          <w:szCs w:val="24"/>
        </w:rPr>
        <w:t>21 October 20201</w:t>
      </w:r>
    </w:p>
    <w:p w14:paraId="63B471D6" w14:textId="3EDC8CB4" w:rsidR="005E3618" w:rsidRDefault="005E3618" w:rsidP="005E3618">
      <w:pPr>
        <w:spacing w:line="480" w:lineRule="auto"/>
        <w:jc w:val="center"/>
        <w:rPr>
          <w:rFonts w:ascii="Times New Roman" w:hAnsi="Times New Roman" w:cs="Times New Roman"/>
          <w:sz w:val="24"/>
          <w:szCs w:val="24"/>
        </w:rPr>
      </w:pPr>
      <w:r>
        <w:rPr>
          <w:rFonts w:ascii="Times New Roman" w:hAnsi="Times New Roman" w:cs="Times New Roman"/>
          <w:sz w:val="24"/>
          <w:szCs w:val="24"/>
        </w:rPr>
        <w:t>Annotated Bibliography</w:t>
      </w:r>
    </w:p>
    <w:p w14:paraId="3345D9EE" w14:textId="69820EF6" w:rsidR="0021394F" w:rsidRDefault="0021394F" w:rsidP="0021394F">
      <w:pPr>
        <w:pStyle w:val="NormalWeb"/>
        <w:spacing w:line="480" w:lineRule="auto"/>
        <w:ind w:left="567" w:hanging="567"/>
      </w:pPr>
      <w:r w:rsidRPr="00B174D2">
        <w:rPr>
          <w:shd w:val="clear" w:color="auto" w:fill="FFFFFF"/>
        </w:rPr>
        <w:t>“</w:t>
      </w:r>
      <w:r w:rsidRPr="00B174D2">
        <w:rPr>
          <w:rStyle w:val="text-color-purple"/>
          <w:shd w:val="clear" w:color="auto" w:fill="FFFFFF"/>
        </w:rPr>
        <w:t xml:space="preserve">Art of Smash: </w:t>
      </w:r>
      <w:r>
        <w:rPr>
          <w:rStyle w:val="text-color-purple"/>
          <w:shd w:val="clear" w:color="auto" w:fill="FFFFFF"/>
        </w:rPr>
        <w:t>Training</w:t>
      </w:r>
      <w:r w:rsidRPr="00B174D2">
        <w:rPr>
          <w:rStyle w:val="text-color-purple"/>
          <w:shd w:val="clear" w:color="auto" w:fill="FFFFFF"/>
        </w:rPr>
        <w:t xml:space="preserve"> – Part </w:t>
      </w:r>
      <w:r>
        <w:rPr>
          <w:rStyle w:val="text-color-purple"/>
          <w:shd w:val="clear" w:color="auto" w:fill="FFFFFF"/>
        </w:rPr>
        <w:t>5</w:t>
      </w:r>
      <w:r w:rsidRPr="00B174D2">
        <w:rPr>
          <w:shd w:val="clear" w:color="auto" w:fill="FFFFFF"/>
        </w:rPr>
        <w:t>.” </w:t>
      </w:r>
      <w:r w:rsidRPr="00B174D2">
        <w:rPr>
          <w:rStyle w:val="Emphasis"/>
          <w:shd w:val="clear" w:color="auto" w:fill="FFFFFF"/>
        </w:rPr>
        <w:t>YouTube</w:t>
      </w:r>
      <w:r w:rsidRPr="00B174D2">
        <w:rPr>
          <w:shd w:val="clear" w:color="auto" w:fill="FFFFFF"/>
        </w:rPr>
        <w:t>, uploaded by </w:t>
      </w:r>
      <w:r w:rsidRPr="00B174D2">
        <w:rPr>
          <w:rStyle w:val="text-color-purple"/>
          <w:shd w:val="clear" w:color="auto" w:fill="FFFFFF"/>
        </w:rPr>
        <w:t>IzawSmash</w:t>
      </w:r>
      <w:r w:rsidRPr="00B174D2">
        <w:rPr>
          <w:shd w:val="clear" w:color="auto" w:fill="FFFFFF"/>
        </w:rPr>
        <w:t>, </w:t>
      </w:r>
      <w:r>
        <w:rPr>
          <w:rStyle w:val="text-color-purple"/>
          <w:shd w:val="clear" w:color="auto" w:fill="FFFFFF"/>
        </w:rPr>
        <w:t>27</w:t>
      </w:r>
      <w:r w:rsidRPr="00B174D2">
        <w:rPr>
          <w:rStyle w:val="text-color-purple"/>
          <w:shd w:val="clear" w:color="auto" w:fill="FFFFFF"/>
        </w:rPr>
        <w:t xml:space="preserve"> </w:t>
      </w:r>
      <w:r>
        <w:rPr>
          <w:rStyle w:val="text-color-purple"/>
          <w:shd w:val="clear" w:color="auto" w:fill="FFFFFF"/>
        </w:rPr>
        <w:t>January</w:t>
      </w:r>
      <w:r w:rsidRPr="00B174D2">
        <w:rPr>
          <w:rStyle w:val="text-color-purple"/>
          <w:shd w:val="clear" w:color="auto" w:fill="FFFFFF"/>
        </w:rPr>
        <w:t xml:space="preserve"> 201</w:t>
      </w:r>
      <w:r>
        <w:rPr>
          <w:rStyle w:val="text-color-purple"/>
          <w:shd w:val="clear" w:color="auto" w:fill="FFFFFF"/>
        </w:rPr>
        <w:t>9</w:t>
      </w:r>
      <w:r w:rsidRPr="00B174D2">
        <w:rPr>
          <w:shd w:val="clear" w:color="auto" w:fill="FFFFFF"/>
        </w:rPr>
        <w:t>, </w:t>
      </w:r>
      <w:hyperlink r:id="rId6" w:history="1">
        <w:r w:rsidRPr="001F2EBE">
          <w:rPr>
            <w:rStyle w:val="Hyperlink"/>
          </w:rPr>
          <w:t>https://www.youtube.com/watch?v=DrBWKkO9OeU</w:t>
        </w:r>
      </w:hyperlink>
      <w:r>
        <w:rPr>
          <w:rStyle w:val="text-color-purple"/>
          <w:shd w:val="clear" w:color="auto" w:fill="FFFFFF"/>
        </w:rPr>
        <w:t>. Izaw creates and in-depth training guide to teach the fundamentals and technical aspects of Super Smash Brothers Ultimate. I will be using this video to prove the importance of technical skill in Smash Bros as well as the necessity to train regularly in order to gain the technical skill that Izaw goes over. This video shows how increasing your technical skill will increase your win rate and the amount of regularly training required to gain said skill.</w:t>
      </w:r>
    </w:p>
    <w:p w14:paraId="3FC272A7" w14:textId="2ED4C2E7" w:rsidR="00A72568" w:rsidRDefault="00A72568" w:rsidP="00A72568">
      <w:pPr>
        <w:pStyle w:val="NormalWeb"/>
        <w:spacing w:line="480" w:lineRule="auto"/>
        <w:ind w:left="567" w:hanging="567"/>
      </w:pPr>
      <w:r>
        <w:t xml:space="preserve">Brea Castro, </w:t>
      </w:r>
      <w:proofErr w:type="spellStart"/>
      <w:r>
        <w:t>Millán</w:t>
      </w:r>
      <w:proofErr w:type="spellEnd"/>
      <w:r>
        <w:t>. “Didactic Methodology in Professional e-Sport Training. an International Experience in Brawl Stars (</w:t>
      </w:r>
      <w:proofErr w:type="spellStart"/>
      <w:r>
        <w:t>Metodología</w:t>
      </w:r>
      <w:proofErr w:type="spellEnd"/>
      <w:r>
        <w:t xml:space="preserve"> </w:t>
      </w:r>
      <w:proofErr w:type="spellStart"/>
      <w:r>
        <w:t>Didáctica</w:t>
      </w:r>
      <w:proofErr w:type="spellEnd"/>
      <w:r>
        <w:t xml:space="preserve"> </w:t>
      </w:r>
      <w:proofErr w:type="spellStart"/>
      <w:r>
        <w:t>En</w:t>
      </w:r>
      <w:proofErr w:type="spellEnd"/>
      <w:r>
        <w:t xml:space="preserve"> </w:t>
      </w:r>
      <w:proofErr w:type="spellStart"/>
      <w:r>
        <w:t>Entrenamiento</w:t>
      </w:r>
      <w:proofErr w:type="spellEnd"/>
      <w:r>
        <w:t xml:space="preserve"> </w:t>
      </w:r>
      <w:proofErr w:type="spellStart"/>
      <w:r>
        <w:t>Profesional</w:t>
      </w:r>
      <w:proofErr w:type="spellEnd"/>
      <w:r>
        <w:t xml:space="preserve"> De e-Sport. Una </w:t>
      </w:r>
      <w:proofErr w:type="spellStart"/>
      <w:r>
        <w:t>Experiencia</w:t>
      </w:r>
      <w:proofErr w:type="spellEnd"/>
      <w:r>
        <w:t xml:space="preserve"> </w:t>
      </w:r>
      <w:proofErr w:type="spellStart"/>
      <w:r>
        <w:t>Internacional</w:t>
      </w:r>
      <w:proofErr w:type="spellEnd"/>
      <w:r>
        <w:t xml:space="preserve"> </w:t>
      </w:r>
      <w:proofErr w:type="spellStart"/>
      <w:r>
        <w:t>En</w:t>
      </w:r>
      <w:proofErr w:type="spellEnd"/>
      <w:r>
        <w:t xml:space="preserve"> Brawl Stars).” </w:t>
      </w:r>
      <w:proofErr w:type="spellStart"/>
      <w:r>
        <w:rPr>
          <w:i/>
          <w:iCs/>
        </w:rPr>
        <w:t>Retos</w:t>
      </w:r>
      <w:proofErr w:type="spellEnd"/>
      <w:r>
        <w:t xml:space="preserve">, no. 41, 2020, pp. 247–255., </w:t>
      </w:r>
      <w:hyperlink r:id="rId7" w:history="1">
        <w:r w:rsidRPr="001F2EBE">
          <w:rPr>
            <w:rStyle w:val="Hyperlink"/>
          </w:rPr>
          <w:t>https://doi.org/10.47197/retos.v0i41.83225</w:t>
        </w:r>
      </w:hyperlink>
      <w:r>
        <w:t xml:space="preserve">. This article researches the training methodology used in a specific esports game, Brawl Stars. It goes over the training types and the scheduling used. While this is a different game from Smash Bros it is still an esport and many things from the article should carry over in some degree or another. This article will be useful in seeing what training schedules are useful in esports and to what degree </w:t>
      </w:r>
      <w:r>
        <w:lastRenderedPageBreak/>
        <w:t xml:space="preserve">they are being used. I will use this article to further prove the importance of training regimes and how they will increase your overall skill level and </w:t>
      </w:r>
      <w:proofErr w:type="spellStart"/>
      <w:r>
        <w:t>winrate</w:t>
      </w:r>
      <w:proofErr w:type="spellEnd"/>
      <w:r>
        <w:t>.</w:t>
      </w:r>
    </w:p>
    <w:p w14:paraId="55A2DB41" w14:textId="4250C9B8" w:rsidR="00A72568" w:rsidRDefault="00A72568" w:rsidP="00A72568">
      <w:pPr>
        <w:pStyle w:val="NormalWeb"/>
        <w:spacing w:line="480" w:lineRule="auto"/>
        <w:ind w:left="567" w:hanging="567"/>
        <w:rPr>
          <w:rStyle w:val="text-color-purple"/>
          <w:shd w:val="clear" w:color="auto" w:fill="FFFFFF"/>
        </w:rPr>
      </w:pPr>
      <w:proofErr w:type="spellStart"/>
      <w:r>
        <w:t>Demirdağ</w:t>
      </w:r>
      <w:proofErr w:type="spellEnd"/>
      <w:r>
        <w:t xml:space="preserve">, </w:t>
      </w:r>
      <w:proofErr w:type="spellStart"/>
      <w:r>
        <w:t>Seyithan</w:t>
      </w:r>
      <w:proofErr w:type="spellEnd"/>
      <w:r>
        <w:t xml:space="preserve">. “Communication Skills and Time Management as the Predictors of Student Motivation.” </w:t>
      </w:r>
      <w:r>
        <w:rPr>
          <w:i/>
          <w:iCs/>
        </w:rPr>
        <w:t>International Journal of Psychology and Educational Studies</w:t>
      </w:r>
      <w:r>
        <w:t xml:space="preserve">, vol. 8, no. 1, 2021, pp. 38–50., https://doi.org/10.17220/ijpes.2021.8.1.222. </w:t>
      </w:r>
      <w:r>
        <w:rPr>
          <w:rStyle w:val="text-color-purple"/>
          <w:shd w:val="clear" w:color="auto" w:fill="FFFFFF"/>
        </w:rPr>
        <w:t>This article is about comparing communication skills, motivation and free time management and finding out the effects they have on one another. The only parts of this article that will be useful is the section about free time management and its correlation to motivation. This is valuable because one of the subsections of free time management is scheduling and this means that scheduling out your training will increase your motivation to train. This helps explain why it is important to have a training schedule and not sporadic training.</w:t>
      </w:r>
    </w:p>
    <w:p w14:paraId="30576E3D" w14:textId="4554FB4E" w:rsidR="0021394F" w:rsidRPr="0021394F" w:rsidRDefault="0021394F" w:rsidP="0021394F">
      <w:pPr>
        <w:tabs>
          <w:tab w:val="left" w:pos="3060"/>
        </w:tabs>
        <w:spacing w:line="480" w:lineRule="auto"/>
        <w:ind w:left="720" w:hanging="720"/>
        <w:rPr>
          <w:rStyle w:val="text-color-purple"/>
          <w:rFonts w:ascii="Times New Roman" w:hAnsi="Times New Roman" w:cs="Times New Roman"/>
          <w:sz w:val="24"/>
          <w:szCs w:val="24"/>
          <w:shd w:val="clear" w:color="auto" w:fill="FFFFFF"/>
        </w:rPr>
      </w:pPr>
      <w:r w:rsidRPr="00B174D2">
        <w:rPr>
          <w:rFonts w:ascii="Times New Roman" w:hAnsi="Times New Roman" w:cs="Times New Roman"/>
          <w:sz w:val="24"/>
          <w:szCs w:val="24"/>
          <w:shd w:val="clear" w:color="auto" w:fill="FFFFFF"/>
        </w:rPr>
        <w:t>“</w:t>
      </w:r>
      <w:r w:rsidRPr="00757D38">
        <w:rPr>
          <w:rFonts w:ascii="Times New Roman" w:hAnsi="Times New Roman" w:cs="Times New Roman"/>
          <w:color w:val="030303"/>
          <w:sz w:val="24"/>
          <w:szCs w:val="24"/>
          <w:shd w:val="clear" w:color="auto" w:fill="F9F9F9"/>
        </w:rPr>
        <w:t>Glitch Konami Code GRAND FINALS - MkLeo (Joker) Vs. ESAM (Pikachu) Smash Ultimate Tournament</w:t>
      </w:r>
      <w:r w:rsidRPr="00757D38">
        <w:rPr>
          <w:rFonts w:ascii="Times New Roman" w:hAnsi="Times New Roman" w:cs="Times New Roman"/>
          <w:sz w:val="24"/>
          <w:szCs w:val="24"/>
          <w:shd w:val="clear" w:color="auto" w:fill="FFFFFF"/>
        </w:rPr>
        <w:t>.”</w:t>
      </w:r>
      <w:r w:rsidRPr="00B174D2">
        <w:rPr>
          <w:rFonts w:ascii="Times New Roman" w:hAnsi="Times New Roman" w:cs="Times New Roman"/>
          <w:sz w:val="24"/>
          <w:szCs w:val="24"/>
          <w:shd w:val="clear" w:color="auto" w:fill="FFFFFF"/>
        </w:rPr>
        <w:t> </w:t>
      </w:r>
      <w:r w:rsidRPr="00B174D2">
        <w:rPr>
          <w:rStyle w:val="Emphasis"/>
          <w:rFonts w:ascii="Times New Roman" w:hAnsi="Times New Roman" w:cs="Times New Roman"/>
          <w:sz w:val="24"/>
          <w:szCs w:val="24"/>
          <w:shd w:val="clear" w:color="auto" w:fill="FFFFFF"/>
        </w:rPr>
        <w:t>YouTube</w:t>
      </w:r>
      <w:r w:rsidRPr="00B174D2">
        <w:rPr>
          <w:rFonts w:ascii="Times New Roman" w:hAnsi="Times New Roman" w:cs="Times New Roman"/>
          <w:sz w:val="24"/>
          <w:szCs w:val="24"/>
          <w:shd w:val="clear" w:color="auto" w:fill="FFFFFF"/>
        </w:rPr>
        <w:t>, uploaded by </w:t>
      </w:r>
      <w:proofErr w:type="spellStart"/>
      <w:r>
        <w:rPr>
          <w:rStyle w:val="text-color-purple"/>
          <w:rFonts w:ascii="Times New Roman" w:hAnsi="Times New Roman" w:cs="Times New Roman"/>
          <w:sz w:val="24"/>
          <w:szCs w:val="24"/>
          <w:shd w:val="clear" w:color="auto" w:fill="FFFFFF"/>
        </w:rPr>
        <w:t>VGBootCamp</w:t>
      </w:r>
      <w:proofErr w:type="spellEnd"/>
      <w:r w:rsidRPr="00B174D2">
        <w:rPr>
          <w:rFonts w:ascii="Times New Roman" w:hAnsi="Times New Roman" w:cs="Times New Roman"/>
          <w:sz w:val="24"/>
          <w:szCs w:val="24"/>
          <w:shd w:val="clear" w:color="auto" w:fill="FFFFFF"/>
        </w:rPr>
        <w:t>, </w:t>
      </w:r>
      <w:r>
        <w:rPr>
          <w:rStyle w:val="text-color-purple"/>
          <w:rFonts w:ascii="Times New Roman" w:hAnsi="Times New Roman" w:cs="Times New Roman"/>
          <w:sz w:val="24"/>
          <w:szCs w:val="24"/>
          <w:shd w:val="clear" w:color="auto" w:fill="FFFFFF"/>
        </w:rPr>
        <w:t>26</w:t>
      </w:r>
      <w:r w:rsidRPr="00B174D2">
        <w:rPr>
          <w:rStyle w:val="text-color-purple"/>
          <w:rFonts w:ascii="Times New Roman" w:hAnsi="Times New Roman" w:cs="Times New Roman"/>
          <w:sz w:val="24"/>
          <w:szCs w:val="24"/>
          <w:shd w:val="clear" w:color="auto" w:fill="FFFFFF"/>
        </w:rPr>
        <w:t xml:space="preserve"> </w:t>
      </w:r>
      <w:r>
        <w:rPr>
          <w:rStyle w:val="text-color-purple"/>
          <w:rFonts w:ascii="Times New Roman" w:hAnsi="Times New Roman" w:cs="Times New Roman"/>
          <w:sz w:val="24"/>
          <w:szCs w:val="24"/>
          <w:shd w:val="clear" w:color="auto" w:fill="FFFFFF"/>
        </w:rPr>
        <w:t>September</w:t>
      </w:r>
      <w:r w:rsidRPr="00B174D2">
        <w:rPr>
          <w:rStyle w:val="text-color-purple"/>
          <w:rFonts w:ascii="Times New Roman" w:hAnsi="Times New Roman" w:cs="Times New Roman"/>
          <w:sz w:val="24"/>
          <w:szCs w:val="24"/>
          <w:shd w:val="clear" w:color="auto" w:fill="FFFFFF"/>
        </w:rPr>
        <w:t xml:space="preserve"> 20</w:t>
      </w:r>
      <w:r>
        <w:rPr>
          <w:rStyle w:val="text-color-purple"/>
          <w:rFonts w:ascii="Times New Roman" w:hAnsi="Times New Roman" w:cs="Times New Roman"/>
          <w:sz w:val="24"/>
          <w:szCs w:val="24"/>
          <w:shd w:val="clear" w:color="auto" w:fill="FFFFFF"/>
        </w:rPr>
        <w:t>21</w:t>
      </w:r>
      <w:r w:rsidRPr="00B174D2">
        <w:rPr>
          <w:rFonts w:ascii="Times New Roman" w:hAnsi="Times New Roman" w:cs="Times New Roman"/>
          <w:sz w:val="24"/>
          <w:szCs w:val="24"/>
          <w:shd w:val="clear" w:color="auto" w:fill="FFFFFF"/>
        </w:rPr>
        <w:t>, </w:t>
      </w:r>
      <w:hyperlink r:id="rId8" w:history="1">
        <w:r w:rsidRPr="001F2EBE">
          <w:rPr>
            <w:rStyle w:val="Hyperlink"/>
          </w:rPr>
          <w:t>https://www.youtube.com/watch?v=tr6QW57zu2w</w:t>
        </w:r>
      </w:hyperlink>
      <w:r>
        <w:t xml:space="preserve">. </w:t>
      </w:r>
      <w:r>
        <w:rPr>
          <w:rStyle w:val="text-color-purple"/>
          <w:rFonts w:ascii="Times New Roman" w:hAnsi="Times New Roman" w:cs="Times New Roman"/>
          <w:sz w:val="24"/>
          <w:szCs w:val="24"/>
          <w:shd w:val="clear" w:color="auto" w:fill="FFFFFF"/>
        </w:rPr>
        <w:t xml:space="preserve">This video is of a grands final match between </w:t>
      </w:r>
      <w:proofErr w:type="spellStart"/>
      <w:r>
        <w:rPr>
          <w:rStyle w:val="text-color-purple"/>
          <w:rFonts w:ascii="Times New Roman" w:hAnsi="Times New Roman" w:cs="Times New Roman"/>
          <w:sz w:val="24"/>
          <w:szCs w:val="24"/>
          <w:shd w:val="clear" w:color="auto" w:fill="FFFFFF"/>
        </w:rPr>
        <w:t>Mkleo</w:t>
      </w:r>
      <w:proofErr w:type="spellEnd"/>
      <w:r>
        <w:rPr>
          <w:rStyle w:val="text-color-purple"/>
          <w:rFonts w:ascii="Times New Roman" w:hAnsi="Times New Roman" w:cs="Times New Roman"/>
          <w:sz w:val="24"/>
          <w:szCs w:val="24"/>
          <w:shd w:val="clear" w:color="auto" w:fill="FFFFFF"/>
        </w:rPr>
        <w:t xml:space="preserve"> and Esam. </w:t>
      </w:r>
      <w:proofErr w:type="spellStart"/>
      <w:r>
        <w:rPr>
          <w:rStyle w:val="text-color-purple"/>
          <w:rFonts w:ascii="Times New Roman" w:hAnsi="Times New Roman" w:cs="Times New Roman"/>
          <w:sz w:val="24"/>
          <w:szCs w:val="24"/>
          <w:shd w:val="clear" w:color="auto" w:fill="FFFFFF"/>
        </w:rPr>
        <w:t>Mkleo</w:t>
      </w:r>
      <w:proofErr w:type="spellEnd"/>
      <w:r>
        <w:rPr>
          <w:rStyle w:val="text-color-purple"/>
          <w:rFonts w:ascii="Times New Roman" w:hAnsi="Times New Roman" w:cs="Times New Roman"/>
          <w:sz w:val="24"/>
          <w:szCs w:val="24"/>
          <w:shd w:val="clear" w:color="auto" w:fill="FFFFFF"/>
        </w:rPr>
        <w:t xml:space="preserve"> is currently ranked #1 in the world in Super Smash Brothers Ultimate and Esam is ranked as the #14 in the world. Esam upset </w:t>
      </w:r>
      <w:proofErr w:type="spellStart"/>
      <w:r>
        <w:rPr>
          <w:rStyle w:val="text-color-purple"/>
          <w:rFonts w:ascii="Times New Roman" w:hAnsi="Times New Roman" w:cs="Times New Roman"/>
          <w:sz w:val="24"/>
          <w:szCs w:val="24"/>
          <w:shd w:val="clear" w:color="auto" w:fill="FFFFFF"/>
        </w:rPr>
        <w:t>Mkleo</w:t>
      </w:r>
      <w:proofErr w:type="spellEnd"/>
      <w:r>
        <w:rPr>
          <w:rStyle w:val="text-color-purple"/>
          <w:rFonts w:ascii="Times New Roman" w:hAnsi="Times New Roman" w:cs="Times New Roman"/>
          <w:sz w:val="24"/>
          <w:szCs w:val="24"/>
          <w:shd w:val="clear" w:color="auto" w:fill="FFFFFF"/>
        </w:rPr>
        <w:t xml:space="preserve"> winning the entire tournament. This is important because this video shows some real-world results of what I am trying to prove. Near the end of game four, </w:t>
      </w:r>
      <w:proofErr w:type="spellStart"/>
      <w:r>
        <w:rPr>
          <w:rStyle w:val="text-color-purple"/>
          <w:rFonts w:ascii="Times New Roman" w:hAnsi="Times New Roman" w:cs="Times New Roman"/>
          <w:sz w:val="24"/>
          <w:szCs w:val="24"/>
          <w:shd w:val="clear" w:color="auto" w:fill="FFFFFF"/>
        </w:rPr>
        <w:t>Mkleo</w:t>
      </w:r>
      <w:proofErr w:type="spellEnd"/>
      <w:r>
        <w:rPr>
          <w:rStyle w:val="text-color-purple"/>
          <w:rFonts w:ascii="Times New Roman" w:hAnsi="Times New Roman" w:cs="Times New Roman"/>
          <w:sz w:val="24"/>
          <w:szCs w:val="24"/>
          <w:shd w:val="clear" w:color="auto" w:fill="FFFFFF"/>
        </w:rPr>
        <w:t xml:space="preserve"> had a massive lead on Esam. Both players had one life remaining, but Esam was nearly dead while </w:t>
      </w:r>
      <w:proofErr w:type="spellStart"/>
      <w:r>
        <w:rPr>
          <w:rStyle w:val="text-color-purple"/>
          <w:rFonts w:ascii="Times New Roman" w:hAnsi="Times New Roman" w:cs="Times New Roman"/>
          <w:sz w:val="24"/>
          <w:szCs w:val="24"/>
          <w:shd w:val="clear" w:color="auto" w:fill="FFFFFF"/>
        </w:rPr>
        <w:t>Mkleo</w:t>
      </w:r>
      <w:proofErr w:type="spellEnd"/>
      <w:r>
        <w:rPr>
          <w:rStyle w:val="text-color-purple"/>
          <w:rFonts w:ascii="Times New Roman" w:hAnsi="Times New Roman" w:cs="Times New Roman"/>
          <w:sz w:val="24"/>
          <w:szCs w:val="24"/>
          <w:shd w:val="clear" w:color="auto" w:fill="FFFFFF"/>
        </w:rPr>
        <w:t xml:space="preserve"> was hardly even touched. Esam had to pull off a highly technical and difficult combo that allowed him to kill </w:t>
      </w:r>
      <w:proofErr w:type="spellStart"/>
      <w:r>
        <w:rPr>
          <w:rStyle w:val="text-color-purple"/>
          <w:rFonts w:ascii="Times New Roman" w:hAnsi="Times New Roman" w:cs="Times New Roman"/>
          <w:sz w:val="24"/>
          <w:szCs w:val="24"/>
          <w:shd w:val="clear" w:color="auto" w:fill="FFFFFF"/>
        </w:rPr>
        <w:t>Mkleo</w:t>
      </w:r>
      <w:proofErr w:type="spellEnd"/>
      <w:r>
        <w:rPr>
          <w:rStyle w:val="text-color-purple"/>
          <w:rFonts w:ascii="Times New Roman" w:hAnsi="Times New Roman" w:cs="Times New Roman"/>
          <w:sz w:val="24"/>
          <w:szCs w:val="24"/>
          <w:shd w:val="clear" w:color="auto" w:fill="FFFFFF"/>
        </w:rPr>
        <w:t xml:space="preserve"> because of a mistake </w:t>
      </w:r>
      <w:proofErr w:type="spellStart"/>
      <w:r>
        <w:rPr>
          <w:rStyle w:val="text-color-purple"/>
          <w:rFonts w:ascii="Times New Roman" w:hAnsi="Times New Roman" w:cs="Times New Roman"/>
          <w:sz w:val="24"/>
          <w:szCs w:val="24"/>
          <w:shd w:val="clear" w:color="auto" w:fill="FFFFFF"/>
        </w:rPr>
        <w:t>Mkleo</w:t>
      </w:r>
      <w:proofErr w:type="spellEnd"/>
      <w:r>
        <w:rPr>
          <w:rStyle w:val="text-color-purple"/>
          <w:rFonts w:ascii="Times New Roman" w:hAnsi="Times New Roman" w:cs="Times New Roman"/>
          <w:sz w:val="24"/>
          <w:szCs w:val="24"/>
          <w:shd w:val="clear" w:color="auto" w:fill="FFFFFF"/>
        </w:rPr>
        <w:t xml:space="preserve"> had made. If Esam lacked the skill to </w:t>
      </w:r>
      <w:proofErr w:type="spellStart"/>
      <w:r>
        <w:rPr>
          <w:rStyle w:val="text-color-purple"/>
          <w:rFonts w:ascii="Times New Roman" w:hAnsi="Times New Roman" w:cs="Times New Roman"/>
          <w:sz w:val="24"/>
          <w:szCs w:val="24"/>
          <w:shd w:val="clear" w:color="auto" w:fill="FFFFFF"/>
        </w:rPr>
        <w:t>preform</w:t>
      </w:r>
      <w:proofErr w:type="spellEnd"/>
      <w:r>
        <w:rPr>
          <w:rStyle w:val="text-color-purple"/>
          <w:rFonts w:ascii="Times New Roman" w:hAnsi="Times New Roman" w:cs="Times New Roman"/>
          <w:sz w:val="24"/>
          <w:szCs w:val="24"/>
          <w:shd w:val="clear" w:color="auto" w:fill="FFFFFF"/>
        </w:rPr>
        <w:t xml:space="preserve"> the combo he likely would’ve lost the game and with it </w:t>
      </w:r>
      <w:r>
        <w:rPr>
          <w:rStyle w:val="text-color-purple"/>
          <w:rFonts w:ascii="Times New Roman" w:hAnsi="Times New Roman" w:cs="Times New Roman"/>
          <w:sz w:val="24"/>
          <w:szCs w:val="24"/>
          <w:shd w:val="clear" w:color="auto" w:fill="FFFFFF"/>
        </w:rPr>
        <w:lastRenderedPageBreak/>
        <w:t>the entire set. This is proof that technical skill is very important to Smash Bros and having it will increase your win-rate in the game.</w:t>
      </w:r>
    </w:p>
    <w:p w14:paraId="6ABADE05" w14:textId="4A84BB9D" w:rsidR="00A72568" w:rsidRDefault="00A72568" w:rsidP="00A72568">
      <w:pPr>
        <w:pStyle w:val="NormalWeb"/>
        <w:spacing w:line="480" w:lineRule="auto"/>
        <w:ind w:left="567" w:hanging="567"/>
        <w:rPr>
          <w:rStyle w:val="text-color-purple"/>
          <w:shd w:val="clear" w:color="auto" w:fill="FFFFFF"/>
        </w:rPr>
      </w:pPr>
      <w:proofErr w:type="spellStart"/>
      <w:r>
        <w:t>Kovaleva</w:t>
      </w:r>
      <w:proofErr w:type="spellEnd"/>
      <w:r>
        <w:t xml:space="preserve">, G. A., et al. “Modern Digital Technologies in the System of Professional Training of Specialists for Esports.” </w:t>
      </w:r>
      <w:proofErr w:type="spellStart"/>
      <w:r>
        <w:rPr>
          <w:i/>
          <w:iCs/>
        </w:rPr>
        <w:t>Vestnik</w:t>
      </w:r>
      <w:proofErr w:type="spellEnd"/>
      <w:r>
        <w:rPr>
          <w:i/>
          <w:iCs/>
        </w:rPr>
        <w:t xml:space="preserve"> of </w:t>
      </w:r>
      <w:proofErr w:type="spellStart"/>
      <w:r>
        <w:rPr>
          <w:i/>
          <w:iCs/>
        </w:rPr>
        <w:t>Minin</w:t>
      </w:r>
      <w:proofErr w:type="spellEnd"/>
      <w:r>
        <w:rPr>
          <w:i/>
          <w:iCs/>
        </w:rPr>
        <w:t xml:space="preserve"> University</w:t>
      </w:r>
      <w:r>
        <w:t xml:space="preserve">, vol. 9, no. 2, 2021, </w:t>
      </w:r>
      <w:hyperlink r:id="rId9" w:history="1">
        <w:r w:rsidRPr="001F2EBE">
          <w:rPr>
            <w:rStyle w:val="Hyperlink"/>
          </w:rPr>
          <w:t>https://doi.org/10.26795/2307-1281-2021-9-2-9</w:t>
        </w:r>
      </w:hyperlink>
      <w:r>
        <w:t xml:space="preserve">. </w:t>
      </w:r>
      <w:r>
        <w:rPr>
          <w:rStyle w:val="text-color-purple"/>
          <w:shd w:val="clear" w:color="auto" w:fill="FFFFFF"/>
        </w:rPr>
        <w:t>This article is about using IT services to increase the effectiveness of professional training in esports, the study was able to show an increased improvement of nearly 10%. The value of this study comes in two ways. Once it implicitly states the value of training in esports otherwise a study on how to further improve it wouldn’t be necessary. And secondly it shows that using IT services to diagnose the most effective way to train can greatly increase your rate of improvement. This means that beyond simply training regularly, it is important to find the most effective way to train regularly.</w:t>
      </w:r>
    </w:p>
    <w:p w14:paraId="611E5EB5" w14:textId="3A2F8A1A" w:rsidR="00A72568" w:rsidRDefault="00A72568" w:rsidP="00A72568">
      <w:pPr>
        <w:pStyle w:val="NormalWeb"/>
        <w:spacing w:line="480" w:lineRule="auto"/>
        <w:ind w:left="567" w:hanging="567"/>
      </w:pPr>
      <w:r>
        <w:t xml:space="preserve">Martinez, Alfonso J. “Factor Structure and Measurement Invariance of the Academic Time Management and Procrastination Measure.” </w:t>
      </w:r>
      <w:r>
        <w:rPr>
          <w:i/>
          <w:iCs/>
        </w:rPr>
        <w:t>Journal of Psychoeducational Assessment</w:t>
      </w:r>
      <w:r>
        <w:t xml:space="preserve">, vol. 39, no. 7, 2021, pp. 891–901., </w:t>
      </w:r>
      <w:hyperlink r:id="rId10" w:history="1">
        <w:r w:rsidRPr="001F2EBE">
          <w:rPr>
            <w:rStyle w:val="Hyperlink"/>
          </w:rPr>
          <w:t>https://doi.org/10.1177/07342829211034252</w:t>
        </w:r>
      </w:hyperlink>
      <w:r>
        <w:t xml:space="preserve">. </w:t>
      </w:r>
      <w:r>
        <w:rPr>
          <w:rStyle w:val="text-color-purple"/>
          <w:shd w:val="clear" w:color="auto" w:fill="FFFFFF"/>
        </w:rPr>
        <w:t>This study goes over the importance of proper time management. It concludes that an increase level of procrastination and a decreased level of time management correlated to negative educational trajectories. This is important because training in esports like education is a form of learning. And just like how your education can suffer from lack of proper time management so can your skill and training in Super Smash Brothers. This article reinforces my idea that you need proper time management or a schedule with your training to increase your skill level in the game.</w:t>
      </w:r>
    </w:p>
    <w:p w14:paraId="1D33555D" w14:textId="163A3871" w:rsidR="0021394F" w:rsidRDefault="00245606" w:rsidP="0021394F">
      <w:pPr>
        <w:pStyle w:val="NormalWeb"/>
        <w:spacing w:line="480" w:lineRule="auto"/>
        <w:ind w:left="567" w:hanging="567"/>
        <w:rPr>
          <w:rStyle w:val="text-color-purple"/>
          <w:shd w:val="clear" w:color="auto" w:fill="FFFFFF"/>
        </w:rPr>
      </w:pPr>
      <w:r>
        <w:lastRenderedPageBreak/>
        <w:t xml:space="preserve">Nagorsky, Eugen, and Josef </w:t>
      </w:r>
      <w:proofErr w:type="spellStart"/>
      <w:r>
        <w:t>Wiemeyer</w:t>
      </w:r>
      <w:proofErr w:type="spellEnd"/>
      <w:r>
        <w:t xml:space="preserve">. “The Structure of Performance and Training in Esports.” </w:t>
      </w:r>
      <w:r>
        <w:rPr>
          <w:i/>
          <w:iCs/>
        </w:rPr>
        <w:t>PLOS ONE</w:t>
      </w:r>
      <w:r>
        <w:t xml:space="preserve">, vol. 15, no. 8, 2020, </w:t>
      </w:r>
      <w:hyperlink r:id="rId11" w:history="1">
        <w:r w:rsidR="00A72568" w:rsidRPr="001F2EBE">
          <w:rPr>
            <w:rStyle w:val="Hyperlink"/>
          </w:rPr>
          <w:t>https://doi.org/10.1371/journal.pone.0237584</w:t>
        </w:r>
      </w:hyperlink>
      <w:r>
        <w:t>.</w:t>
      </w:r>
      <w:r w:rsidR="00A72568">
        <w:t xml:space="preserve"> </w:t>
      </w:r>
      <w:r w:rsidR="008149C0">
        <w:rPr>
          <w:rStyle w:val="text-color-purple"/>
          <w:shd w:val="clear" w:color="auto" w:fill="FFFFFF"/>
        </w:rPr>
        <w:t xml:space="preserve">The article is about </w:t>
      </w:r>
      <w:r w:rsidR="000B4135">
        <w:rPr>
          <w:rStyle w:val="text-color-purple"/>
          <w:shd w:val="clear" w:color="auto" w:fill="FFFFFF"/>
        </w:rPr>
        <w:t>different types of training that goes into a variety of esport games. While Smash Bros is not one of the games the study goes over a wide enough variety of games and general enough information that it should be applicable to nearly all esports including Super Smash Brothers Ultimate. This article shows the value of training in esports in general and therefore will assist in proving that having a regular training regime in Smash Bros will increase your skill at the game.</w:t>
      </w:r>
    </w:p>
    <w:p w14:paraId="7396E172" w14:textId="1F417B70" w:rsidR="00B94581" w:rsidRPr="00B94581" w:rsidRDefault="00B94581" w:rsidP="00B94581">
      <w:pPr>
        <w:spacing w:before="100" w:beforeAutospacing="1" w:after="100" w:afterAutospacing="1" w:line="480" w:lineRule="auto"/>
        <w:ind w:left="567" w:hanging="567"/>
        <w:rPr>
          <w:rFonts w:ascii="Times New Roman" w:eastAsia="Times New Roman" w:hAnsi="Times New Roman" w:cs="Times New Roman"/>
          <w:sz w:val="24"/>
          <w:szCs w:val="24"/>
        </w:rPr>
      </w:pPr>
      <w:proofErr w:type="spellStart"/>
      <w:r w:rsidRPr="00B94581">
        <w:rPr>
          <w:rFonts w:ascii="Times New Roman" w:eastAsia="Times New Roman" w:hAnsi="Times New Roman" w:cs="Times New Roman"/>
          <w:sz w:val="24"/>
          <w:szCs w:val="24"/>
        </w:rPr>
        <w:t>Vejvad</w:t>
      </w:r>
      <w:proofErr w:type="spellEnd"/>
      <w:r w:rsidRPr="00B94581">
        <w:rPr>
          <w:rFonts w:ascii="Times New Roman" w:eastAsia="Times New Roman" w:hAnsi="Times New Roman" w:cs="Times New Roman"/>
          <w:sz w:val="24"/>
          <w:szCs w:val="24"/>
        </w:rPr>
        <w:t xml:space="preserve">, and Dan. “How to Practice in Esports?” </w:t>
      </w:r>
      <w:r w:rsidRPr="00B94581">
        <w:rPr>
          <w:rFonts w:ascii="Times New Roman" w:eastAsia="Times New Roman" w:hAnsi="Times New Roman" w:cs="Times New Roman"/>
          <w:i/>
          <w:iCs/>
          <w:sz w:val="24"/>
          <w:szCs w:val="24"/>
        </w:rPr>
        <w:t>Claim to Fame Entertainment</w:t>
      </w:r>
      <w:r w:rsidRPr="00B94581">
        <w:rPr>
          <w:rFonts w:ascii="Times New Roman" w:eastAsia="Times New Roman" w:hAnsi="Times New Roman" w:cs="Times New Roman"/>
          <w:sz w:val="24"/>
          <w:szCs w:val="24"/>
        </w:rPr>
        <w:t xml:space="preserve">, 18 Apr. 2020, </w:t>
      </w:r>
      <w:hyperlink r:id="rId12" w:history="1">
        <w:r w:rsidRPr="00B94581">
          <w:rPr>
            <w:rStyle w:val="Hyperlink"/>
            <w:rFonts w:ascii="Times New Roman" w:eastAsia="Times New Roman" w:hAnsi="Times New Roman" w:cs="Times New Roman"/>
            <w:sz w:val="24"/>
            <w:szCs w:val="24"/>
          </w:rPr>
          <w:t>https://claimtofameentertainment.com/how-to-practice-in-esports/</w:t>
        </w:r>
      </w:hyperlink>
      <w:r>
        <w:rPr>
          <w:rFonts w:ascii="Times New Roman" w:eastAsia="Times New Roman" w:hAnsi="Times New Roman" w:cs="Times New Roman"/>
          <w:sz w:val="24"/>
          <w:szCs w:val="24"/>
        </w:rPr>
        <w:t xml:space="preserve">. This article is about how to practice in esports. It has ten tips on how to practice on improving in esports, and one of the big things it covers is having training schedule. It goes over some examples of practice schedules that certain professionals esports players have. I’ll be using this to help convey the importance of having a practice schedule. I’ll be able to use this to help prove the point that if professional esport players find value in having a strict training schedule then there must a good reason for it. </w:t>
      </w:r>
    </w:p>
    <w:p w14:paraId="5293F3B5" w14:textId="77777777" w:rsidR="00B94581" w:rsidRDefault="00B94581" w:rsidP="0021394F">
      <w:pPr>
        <w:pStyle w:val="NormalWeb"/>
        <w:spacing w:line="480" w:lineRule="auto"/>
        <w:ind w:left="567" w:hanging="567"/>
        <w:rPr>
          <w:rStyle w:val="text-color-purple"/>
          <w:shd w:val="clear" w:color="auto" w:fill="FFFFFF"/>
        </w:rPr>
      </w:pPr>
    </w:p>
    <w:p w14:paraId="3F824650" w14:textId="77777777" w:rsidR="00D25557" w:rsidRDefault="00D25557" w:rsidP="00B174D2">
      <w:pPr>
        <w:spacing w:line="480" w:lineRule="auto"/>
        <w:ind w:left="720" w:hanging="720"/>
        <w:rPr>
          <w:rStyle w:val="text-color-purple"/>
          <w:rFonts w:ascii="Times New Roman" w:hAnsi="Times New Roman" w:cs="Times New Roman"/>
          <w:sz w:val="24"/>
          <w:szCs w:val="24"/>
          <w:shd w:val="clear" w:color="auto" w:fill="FFFFFF"/>
        </w:rPr>
      </w:pPr>
    </w:p>
    <w:p w14:paraId="5642157F" w14:textId="77777777" w:rsidR="009A35A3" w:rsidRPr="00B174D2" w:rsidRDefault="009A35A3" w:rsidP="00B174D2">
      <w:pPr>
        <w:spacing w:line="480" w:lineRule="auto"/>
        <w:ind w:left="720" w:hanging="720"/>
        <w:rPr>
          <w:rFonts w:ascii="Times New Roman" w:hAnsi="Times New Roman" w:cs="Times New Roman"/>
          <w:sz w:val="24"/>
          <w:szCs w:val="24"/>
        </w:rPr>
      </w:pPr>
    </w:p>
    <w:sectPr w:rsidR="009A35A3" w:rsidRPr="00B174D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63314" w14:textId="77777777" w:rsidR="005E3618" w:rsidRDefault="005E3618" w:rsidP="005E3618">
      <w:pPr>
        <w:spacing w:after="0" w:line="240" w:lineRule="auto"/>
      </w:pPr>
      <w:r>
        <w:separator/>
      </w:r>
    </w:p>
  </w:endnote>
  <w:endnote w:type="continuationSeparator" w:id="0">
    <w:p w14:paraId="7C0627E7" w14:textId="77777777" w:rsidR="005E3618" w:rsidRDefault="005E3618" w:rsidP="005E3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F2C0F" w14:textId="77777777" w:rsidR="005E3618" w:rsidRDefault="005E3618" w:rsidP="005E3618">
      <w:pPr>
        <w:spacing w:after="0" w:line="240" w:lineRule="auto"/>
      </w:pPr>
      <w:r>
        <w:separator/>
      </w:r>
    </w:p>
  </w:footnote>
  <w:footnote w:type="continuationSeparator" w:id="0">
    <w:p w14:paraId="63D9ADCE" w14:textId="77777777" w:rsidR="005E3618" w:rsidRDefault="005E3618" w:rsidP="005E36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2609001"/>
      <w:docPartObj>
        <w:docPartGallery w:val="Page Numbers (Top of Page)"/>
        <w:docPartUnique/>
      </w:docPartObj>
    </w:sdtPr>
    <w:sdtEndPr>
      <w:rPr>
        <w:noProof/>
      </w:rPr>
    </w:sdtEndPr>
    <w:sdtContent>
      <w:p w14:paraId="157EA1C0" w14:textId="68FEE191" w:rsidR="005E3618" w:rsidRDefault="005E3618">
        <w:pPr>
          <w:pStyle w:val="Header"/>
          <w:jc w:val="right"/>
        </w:pPr>
        <w:r>
          <w:t xml:space="preserve">Strange </w:t>
        </w:r>
        <w:r>
          <w:fldChar w:fldCharType="begin"/>
        </w:r>
        <w:r>
          <w:instrText xml:space="preserve"> PAGE   \* MERGEFORMAT </w:instrText>
        </w:r>
        <w:r>
          <w:fldChar w:fldCharType="separate"/>
        </w:r>
        <w:r>
          <w:rPr>
            <w:noProof/>
          </w:rPr>
          <w:t>2</w:t>
        </w:r>
        <w:r>
          <w:rPr>
            <w:noProof/>
          </w:rPr>
          <w:fldChar w:fldCharType="end"/>
        </w:r>
      </w:p>
    </w:sdtContent>
  </w:sdt>
  <w:p w14:paraId="6E9C281C" w14:textId="77777777" w:rsidR="005E3618" w:rsidRDefault="005E3618">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dy Strange">
    <w15:presenceInfo w15:providerId="Windows Live" w15:userId="8da5ec32898bba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3618"/>
    <w:rsid w:val="000B4135"/>
    <w:rsid w:val="000F22EE"/>
    <w:rsid w:val="00102F65"/>
    <w:rsid w:val="001C7B82"/>
    <w:rsid w:val="001D4291"/>
    <w:rsid w:val="001F1AAD"/>
    <w:rsid w:val="001F258B"/>
    <w:rsid w:val="0021394F"/>
    <w:rsid w:val="00245606"/>
    <w:rsid w:val="002D687E"/>
    <w:rsid w:val="00415765"/>
    <w:rsid w:val="00437F5D"/>
    <w:rsid w:val="005942A7"/>
    <w:rsid w:val="005E3618"/>
    <w:rsid w:val="005F444B"/>
    <w:rsid w:val="006068B6"/>
    <w:rsid w:val="006D05D7"/>
    <w:rsid w:val="00757D38"/>
    <w:rsid w:val="007F5DFE"/>
    <w:rsid w:val="008149C0"/>
    <w:rsid w:val="00850412"/>
    <w:rsid w:val="009A35A3"/>
    <w:rsid w:val="009A6DEE"/>
    <w:rsid w:val="00A72568"/>
    <w:rsid w:val="00B174D2"/>
    <w:rsid w:val="00B94581"/>
    <w:rsid w:val="00D25557"/>
    <w:rsid w:val="00D26A35"/>
    <w:rsid w:val="00D37C38"/>
    <w:rsid w:val="00E348D9"/>
    <w:rsid w:val="00EE65EF"/>
    <w:rsid w:val="00EF5737"/>
    <w:rsid w:val="00F45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E464C"/>
  <w15:docId w15:val="{1BA49569-8A09-46DB-819A-A9F4D79FC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6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618"/>
  </w:style>
  <w:style w:type="paragraph" w:styleId="Footer">
    <w:name w:val="footer"/>
    <w:basedOn w:val="Normal"/>
    <w:link w:val="FooterChar"/>
    <w:uiPriority w:val="99"/>
    <w:unhideWhenUsed/>
    <w:rsid w:val="005E36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618"/>
  </w:style>
  <w:style w:type="character" w:customStyle="1" w:styleId="text-color-purple">
    <w:name w:val="text-color-purple"/>
    <w:basedOn w:val="DefaultParagraphFont"/>
    <w:rsid w:val="00B174D2"/>
  </w:style>
  <w:style w:type="character" w:styleId="Emphasis">
    <w:name w:val="Emphasis"/>
    <w:basedOn w:val="DefaultParagraphFont"/>
    <w:uiPriority w:val="20"/>
    <w:qFormat/>
    <w:rsid w:val="00B174D2"/>
    <w:rPr>
      <w:i/>
      <w:iCs/>
    </w:rPr>
  </w:style>
  <w:style w:type="character" w:styleId="Hyperlink">
    <w:name w:val="Hyperlink"/>
    <w:basedOn w:val="DefaultParagraphFont"/>
    <w:uiPriority w:val="99"/>
    <w:unhideWhenUsed/>
    <w:rsid w:val="00B174D2"/>
    <w:rPr>
      <w:color w:val="0563C1" w:themeColor="hyperlink"/>
      <w:u w:val="single"/>
    </w:rPr>
  </w:style>
  <w:style w:type="character" w:styleId="UnresolvedMention">
    <w:name w:val="Unresolved Mention"/>
    <w:basedOn w:val="DefaultParagraphFont"/>
    <w:uiPriority w:val="99"/>
    <w:semiHidden/>
    <w:unhideWhenUsed/>
    <w:rsid w:val="00B174D2"/>
    <w:rPr>
      <w:color w:val="605E5C"/>
      <w:shd w:val="clear" w:color="auto" w:fill="E1DFDD"/>
    </w:rPr>
  </w:style>
  <w:style w:type="character" w:styleId="FollowedHyperlink">
    <w:name w:val="FollowedHyperlink"/>
    <w:basedOn w:val="DefaultParagraphFont"/>
    <w:uiPriority w:val="99"/>
    <w:semiHidden/>
    <w:unhideWhenUsed/>
    <w:rsid w:val="009A35A3"/>
    <w:rPr>
      <w:color w:val="954F72" w:themeColor="followedHyperlink"/>
      <w:u w:val="single"/>
    </w:rPr>
  </w:style>
  <w:style w:type="paragraph" w:styleId="NormalWeb">
    <w:name w:val="Normal (Web)"/>
    <w:basedOn w:val="Normal"/>
    <w:uiPriority w:val="99"/>
    <w:unhideWhenUsed/>
    <w:rsid w:val="006D05D7"/>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6068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43443">
      <w:bodyDiv w:val="1"/>
      <w:marLeft w:val="0"/>
      <w:marRight w:val="0"/>
      <w:marTop w:val="0"/>
      <w:marBottom w:val="0"/>
      <w:divBdr>
        <w:top w:val="none" w:sz="0" w:space="0" w:color="auto"/>
        <w:left w:val="none" w:sz="0" w:space="0" w:color="auto"/>
        <w:bottom w:val="none" w:sz="0" w:space="0" w:color="auto"/>
        <w:right w:val="none" w:sz="0" w:space="0" w:color="auto"/>
      </w:divBdr>
    </w:div>
    <w:div w:id="98570611">
      <w:bodyDiv w:val="1"/>
      <w:marLeft w:val="0"/>
      <w:marRight w:val="0"/>
      <w:marTop w:val="0"/>
      <w:marBottom w:val="0"/>
      <w:divBdr>
        <w:top w:val="none" w:sz="0" w:space="0" w:color="auto"/>
        <w:left w:val="none" w:sz="0" w:space="0" w:color="auto"/>
        <w:bottom w:val="none" w:sz="0" w:space="0" w:color="auto"/>
        <w:right w:val="none" w:sz="0" w:space="0" w:color="auto"/>
      </w:divBdr>
    </w:div>
    <w:div w:id="693505598">
      <w:bodyDiv w:val="1"/>
      <w:marLeft w:val="0"/>
      <w:marRight w:val="0"/>
      <w:marTop w:val="0"/>
      <w:marBottom w:val="0"/>
      <w:divBdr>
        <w:top w:val="none" w:sz="0" w:space="0" w:color="auto"/>
        <w:left w:val="none" w:sz="0" w:space="0" w:color="auto"/>
        <w:bottom w:val="none" w:sz="0" w:space="0" w:color="auto"/>
        <w:right w:val="none" w:sz="0" w:space="0" w:color="auto"/>
      </w:divBdr>
    </w:div>
    <w:div w:id="871265827">
      <w:bodyDiv w:val="1"/>
      <w:marLeft w:val="0"/>
      <w:marRight w:val="0"/>
      <w:marTop w:val="0"/>
      <w:marBottom w:val="0"/>
      <w:divBdr>
        <w:top w:val="none" w:sz="0" w:space="0" w:color="auto"/>
        <w:left w:val="none" w:sz="0" w:space="0" w:color="auto"/>
        <w:bottom w:val="none" w:sz="0" w:space="0" w:color="auto"/>
        <w:right w:val="none" w:sz="0" w:space="0" w:color="auto"/>
      </w:divBdr>
    </w:div>
    <w:div w:id="1404261075">
      <w:bodyDiv w:val="1"/>
      <w:marLeft w:val="0"/>
      <w:marRight w:val="0"/>
      <w:marTop w:val="0"/>
      <w:marBottom w:val="0"/>
      <w:divBdr>
        <w:top w:val="none" w:sz="0" w:space="0" w:color="auto"/>
        <w:left w:val="none" w:sz="0" w:space="0" w:color="auto"/>
        <w:bottom w:val="none" w:sz="0" w:space="0" w:color="auto"/>
        <w:right w:val="none" w:sz="0" w:space="0" w:color="auto"/>
      </w:divBdr>
    </w:div>
    <w:div w:id="1698041513">
      <w:bodyDiv w:val="1"/>
      <w:marLeft w:val="0"/>
      <w:marRight w:val="0"/>
      <w:marTop w:val="0"/>
      <w:marBottom w:val="0"/>
      <w:divBdr>
        <w:top w:val="none" w:sz="0" w:space="0" w:color="auto"/>
        <w:left w:val="none" w:sz="0" w:space="0" w:color="auto"/>
        <w:bottom w:val="none" w:sz="0" w:space="0" w:color="auto"/>
        <w:right w:val="none" w:sz="0" w:space="0" w:color="auto"/>
      </w:divBdr>
    </w:div>
    <w:div w:id="17873131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r6QW57zu2w"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doi.org/10.47197/retos.v0i41.83225" TargetMode="External"/><Relationship Id="rId12" Type="http://schemas.openxmlformats.org/officeDocument/2006/relationships/hyperlink" Target="https://claimtofameentertainment.com/how-to-practice-in-espor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youtube.com/watch?v=DrBWKkO9OeU" TargetMode="External"/><Relationship Id="rId11" Type="http://schemas.openxmlformats.org/officeDocument/2006/relationships/hyperlink" Target="https://doi.org/10.1371/journal.pone.0237584" TargetMode="External"/><Relationship Id="rId5" Type="http://schemas.openxmlformats.org/officeDocument/2006/relationships/endnotes" Target="endnotes.xml"/><Relationship Id="rId15" Type="http://schemas.microsoft.com/office/2011/relationships/people" Target="people.xml"/><Relationship Id="rId10" Type="http://schemas.openxmlformats.org/officeDocument/2006/relationships/hyperlink" Target="https://doi.org/10.1177/07342829211034252" TargetMode="External"/><Relationship Id="rId4" Type="http://schemas.openxmlformats.org/officeDocument/2006/relationships/footnotes" Target="footnotes.xml"/><Relationship Id="rId9" Type="http://schemas.openxmlformats.org/officeDocument/2006/relationships/hyperlink" Target="https://doi.org/10.26795/2307-1281-2021-9-2-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3670</TotalTime>
  <Pages>4</Pages>
  <Words>1014</Words>
  <Characters>5781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3</cp:revision>
  <dcterms:created xsi:type="dcterms:W3CDTF">2021-10-22T01:45:00Z</dcterms:created>
  <dcterms:modified xsi:type="dcterms:W3CDTF">2022-01-20T01:40:00Z</dcterms:modified>
</cp:coreProperties>
</file>